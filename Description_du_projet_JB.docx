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62D39" w14:textId="5E486407"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 xml:space="preserve">Description: Nous proposons d'illustrer une courte nouvelle rédigée par un jeune auteur à travers un petit site web de 3 ou 4 pages. </w:t>
      </w:r>
      <w:ins w:id="0" w:author="Bouchard Jacinthe" w:date="2021-02-13T14:29:00Z">
        <w:r>
          <w:rPr>
            <w:rFonts w:ascii="Segoe UI" w:eastAsia="Times New Roman" w:hAnsi="Segoe UI" w:cs="Segoe UI"/>
            <w:color w:val="201F1E"/>
            <w:sz w:val="23"/>
            <w:szCs w:val="23"/>
            <w:lang w:eastAsia="fr-CA"/>
          </w:rPr>
          <w:t>Au b</w:t>
        </w:r>
      </w:ins>
      <w:ins w:id="1" w:author="Bouchard Jacinthe" w:date="2021-02-13T14:30:00Z">
        <w:r>
          <w:rPr>
            <w:rFonts w:ascii="Segoe UI" w:eastAsia="Times New Roman" w:hAnsi="Segoe UI" w:cs="Segoe UI"/>
            <w:color w:val="201F1E"/>
            <w:sz w:val="23"/>
            <w:szCs w:val="23"/>
            <w:lang w:eastAsia="fr-CA"/>
          </w:rPr>
          <w:t>as de</w:t>
        </w:r>
      </w:ins>
      <w:del w:id="2" w:author="Bouchard Jacinthe" w:date="2021-02-13T14:29:00Z">
        <w:r w:rsidRPr="00922326" w:rsidDel="00922326">
          <w:rPr>
            <w:rFonts w:ascii="Segoe UI" w:eastAsia="Times New Roman" w:hAnsi="Segoe UI" w:cs="Segoe UI"/>
            <w:color w:val="201F1E"/>
            <w:sz w:val="23"/>
            <w:szCs w:val="23"/>
            <w:lang w:eastAsia="fr-CA"/>
          </w:rPr>
          <w:delText>À la fin</w:delText>
        </w:r>
      </w:del>
      <w:r w:rsidRPr="00922326">
        <w:rPr>
          <w:rFonts w:ascii="Segoe UI" w:eastAsia="Times New Roman" w:hAnsi="Segoe UI" w:cs="Segoe UI"/>
          <w:color w:val="201F1E"/>
          <w:sz w:val="23"/>
          <w:szCs w:val="23"/>
          <w:lang w:eastAsia="fr-CA"/>
        </w:rPr>
        <w:t xml:space="preserve"> chaque page,</w:t>
      </w:r>
      <w:ins w:id="3" w:author="Bouchard Jacinthe" w:date="2021-02-13T14:30:00Z">
        <w:r>
          <w:rPr>
            <w:rFonts w:ascii="Segoe UI" w:eastAsia="Times New Roman" w:hAnsi="Segoe UI" w:cs="Segoe UI"/>
            <w:color w:val="201F1E"/>
            <w:sz w:val="23"/>
            <w:szCs w:val="23"/>
            <w:lang w:eastAsia="fr-CA"/>
          </w:rPr>
          <w:t xml:space="preserve"> on trouvera des flèches qui cachent des</w:t>
        </w:r>
      </w:ins>
      <w:del w:id="4" w:author="Bouchard Jacinthe" w:date="2021-02-13T14:30:00Z">
        <w:r w:rsidRPr="00922326" w:rsidDel="00922326">
          <w:rPr>
            <w:rFonts w:ascii="Segoe UI" w:eastAsia="Times New Roman" w:hAnsi="Segoe UI" w:cs="Segoe UI"/>
            <w:color w:val="201F1E"/>
            <w:sz w:val="23"/>
            <w:szCs w:val="23"/>
            <w:lang w:eastAsia="fr-CA"/>
          </w:rPr>
          <w:delText xml:space="preserve"> un</w:delText>
        </w:r>
      </w:del>
      <w:r w:rsidRPr="00922326">
        <w:rPr>
          <w:rFonts w:ascii="Segoe UI" w:eastAsia="Times New Roman" w:hAnsi="Segoe UI" w:cs="Segoe UI"/>
          <w:color w:val="201F1E"/>
          <w:sz w:val="23"/>
          <w:szCs w:val="23"/>
          <w:lang w:eastAsia="fr-CA"/>
        </w:rPr>
        <w:t xml:space="preserve"> lien</w:t>
      </w:r>
      <w:ins w:id="5" w:author="Bouchard Jacinthe" w:date="2021-02-13T14:30:00Z">
        <w:r>
          <w:rPr>
            <w:rFonts w:ascii="Segoe UI" w:eastAsia="Times New Roman" w:hAnsi="Segoe UI" w:cs="Segoe UI"/>
            <w:color w:val="201F1E"/>
            <w:sz w:val="23"/>
            <w:szCs w:val="23"/>
            <w:lang w:eastAsia="fr-CA"/>
          </w:rPr>
          <w:t>s</w:t>
        </w:r>
      </w:ins>
      <w:r w:rsidRPr="00922326">
        <w:rPr>
          <w:rFonts w:ascii="Segoe UI" w:eastAsia="Times New Roman" w:hAnsi="Segoe UI" w:cs="Segoe UI"/>
          <w:color w:val="201F1E"/>
          <w:sz w:val="23"/>
          <w:szCs w:val="23"/>
          <w:lang w:eastAsia="fr-CA"/>
        </w:rPr>
        <w:t xml:space="preserve"> permett</w:t>
      </w:r>
      <w:ins w:id="6" w:author="Bouchard Jacinthe" w:date="2021-02-13T14:30:00Z">
        <w:r>
          <w:rPr>
            <w:rFonts w:ascii="Segoe UI" w:eastAsia="Times New Roman" w:hAnsi="Segoe UI" w:cs="Segoe UI"/>
            <w:color w:val="201F1E"/>
            <w:sz w:val="23"/>
            <w:szCs w:val="23"/>
            <w:lang w:eastAsia="fr-CA"/>
          </w:rPr>
          <w:t>ant</w:t>
        </w:r>
      </w:ins>
      <w:del w:id="7" w:author="Bouchard Jacinthe" w:date="2021-02-13T14:30:00Z">
        <w:r w:rsidRPr="00922326" w:rsidDel="00922326">
          <w:rPr>
            <w:rFonts w:ascii="Segoe UI" w:eastAsia="Times New Roman" w:hAnsi="Segoe UI" w:cs="Segoe UI"/>
            <w:color w:val="201F1E"/>
            <w:sz w:val="23"/>
            <w:szCs w:val="23"/>
            <w:lang w:eastAsia="fr-CA"/>
          </w:rPr>
          <w:delText>ra</w:delText>
        </w:r>
      </w:del>
      <w:r w:rsidRPr="00922326">
        <w:rPr>
          <w:rFonts w:ascii="Segoe UI" w:eastAsia="Times New Roman" w:hAnsi="Segoe UI" w:cs="Segoe UI"/>
          <w:color w:val="201F1E"/>
          <w:sz w:val="23"/>
          <w:szCs w:val="23"/>
          <w:lang w:eastAsia="fr-CA"/>
        </w:rPr>
        <w:t xml:space="preserve"> de se rendre à la page suivante</w:t>
      </w:r>
      <w:ins w:id="8" w:author="Bouchard Jacinthe" w:date="2021-02-13T14:30:00Z">
        <w:r>
          <w:rPr>
            <w:rFonts w:ascii="Segoe UI" w:eastAsia="Times New Roman" w:hAnsi="Segoe UI" w:cs="Segoe UI"/>
            <w:color w:val="201F1E"/>
            <w:sz w:val="23"/>
            <w:szCs w:val="23"/>
            <w:lang w:eastAsia="fr-CA"/>
          </w:rPr>
          <w:t xml:space="preserve"> ou à la page précédente, ai</w:t>
        </w:r>
      </w:ins>
      <w:ins w:id="9" w:author="Bouchard Jacinthe" w:date="2021-02-13T14:31:00Z">
        <w:r>
          <w:rPr>
            <w:rFonts w:ascii="Segoe UI" w:eastAsia="Times New Roman" w:hAnsi="Segoe UI" w:cs="Segoe UI"/>
            <w:color w:val="201F1E"/>
            <w:sz w:val="23"/>
            <w:szCs w:val="23"/>
            <w:lang w:eastAsia="fr-CA"/>
          </w:rPr>
          <w:t>nsi qu’une indication concernant la page où on se trouve.</w:t>
        </w:r>
      </w:ins>
      <w:r w:rsidRPr="00922326">
        <w:rPr>
          <w:rFonts w:ascii="Segoe UI" w:eastAsia="Times New Roman" w:hAnsi="Segoe UI" w:cs="Segoe UI"/>
          <w:color w:val="201F1E"/>
          <w:sz w:val="23"/>
          <w:szCs w:val="23"/>
          <w:lang w:eastAsia="fr-CA"/>
        </w:rPr>
        <w:t xml:space="preserve"> </w:t>
      </w:r>
      <w:ins w:id="10" w:author="Bouchard Jacinthe" w:date="2021-02-13T14:32:00Z">
        <w:r>
          <w:rPr>
            <w:rFonts w:ascii="Segoe UI" w:eastAsia="Times New Roman" w:hAnsi="Segoe UI" w:cs="Segoe UI"/>
            <w:color w:val="201F1E"/>
            <w:sz w:val="23"/>
            <w:szCs w:val="23"/>
            <w:lang w:eastAsia="fr-CA"/>
          </w:rPr>
          <w:t>La première page du site fera exception, avec un bouton qui servira plu</w:t>
        </w:r>
      </w:ins>
      <w:ins w:id="11" w:author="Bouchard Jacinthe" w:date="2021-02-13T14:33:00Z">
        <w:r>
          <w:rPr>
            <w:rFonts w:ascii="Segoe UI" w:eastAsia="Times New Roman" w:hAnsi="Segoe UI" w:cs="Segoe UI"/>
            <w:color w:val="201F1E"/>
            <w:sz w:val="23"/>
            <w:szCs w:val="23"/>
            <w:lang w:eastAsia="fr-CA"/>
          </w:rPr>
          <w:t xml:space="preserve">tôt à </w:t>
        </w:r>
      </w:ins>
      <w:del w:id="12" w:author="Bouchard Jacinthe" w:date="2021-02-13T14:32:00Z">
        <w:r w:rsidRPr="00922326" w:rsidDel="00922326">
          <w:rPr>
            <w:rFonts w:ascii="Segoe UI" w:eastAsia="Times New Roman" w:hAnsi="Segoe UI" w:cs="Segoe UI"/>
            <w:color w:val="201F1E"/>
            <w:sz w:val="23"/>
            <w:szCs w:val="23"/>
            <w:lang w:eastAsia="fr-CA"/>
          </w:rPr>
          <w:delText xml:space="preserve">- ou </w:delText>
        </w:r>
      </w:del>
      <w:r w:rsidRPr="00922326">
        <w:rPr>
          <w:rFonts w:ascii="Segoe UI" w:eastAsia="Times New Roman" w:hAnsi="Segoe UI" w:cs="Segoe UI"/>
          <w:color w:val="201F1E"/>
          <w:sz w:val="23"/>
          <w:szCs w:val="23"/>
          <w:lang w:eastAsia="fr-CA"/>
        </w:rPr>
        <w:t>ajouter</w:t>
      </w:r>
      <w:del w:id="13" w:author="Bouchard Jacinthe" w:date="2021-02-13T14:33:00Z">
        <w:r w:rsidRPr="00922326" w:rsidDel="00922326">
          <w:rPr>
            <w:rFonts w:ascii="Segoe UI" w:eastAsia="Times New Roman" w:hAnsi="Segoe UI" w:cs="Segoe UI"/>
            <w:color w:val="201F1E"/>
            <w:sz w:val="23"/>
            <w:szCs w:val="23"/>
            <w:lang w:eastAsia="fr-CA"/>
          </w:rPr>
          <w:delText>a</w:delText>
        </w:r>
      </w:del>
      <w:r w:rsidRPr="00922326">
        <w:rPr>
          <w:rFonts w:ascii="Segoe UI" w:eastAsia="Times New Roman" w:hAnsi="Segoe UI" w:cs="Segoe UI"/>
          <w:color w:val="201F1E"/>
          <w:sz w:val="23"/>
          <w:szCs w:val="23"/>
          <w:lang w:eastAsia="fr-CA"/>
        </w:rPr>
        <w:t xml:space="preserve"> du texte sur la page en cours. </w:t>
      </w:r>
      <w:ins w:id="14" w:author="Bouchard Jacinthe" w:date="2021-02-13T14:34:00Z">
        <w:r>
          <w:rPr>
            <w:rFonts w:ascii="Segoe UI" w:eastAsia="Times New Roman" w:hAnsi="Segoe UI" w:cs="Segoe UI"/>
            <w:color w:val="201F1E"/>
            <w:sz w:val="23"/>
            <w:szCs w:val="23"/>
            <w:lang w:eastAsia="fr-CA"/>
          </w:rPr>
          <w:t>Le</w:t>
        </w:r>
      </w:ins>
      <w:ins w:id="15" w:author="Bouchard Jacinthe" w:date="2021-02-13T14:35:00Z">
        <w:r>
          <w:rPr>
            <w:rFonts w:ascii="Segoe UI" w:eastAsia="Times New Roman" w:hAnsi="Segoe UI" w:cs="Segoe UI"/>
            <w:color w:val="201F1E"/>
            <w:sz w:val="23"/>
            <w:szCs w:val="23"/>
            <w:lang w:eastAsia="fr-CA"/>
          </w:rPr>
          <w:t xml:space="preserve"> site web contiendra</w:t>
        </w:r>
      </w:ins>
      <w:ins w:id="16" w:author="Bouchard Jacinthe" w:date="2021-02-13T14:34:00Z">
        <w:r>
          <w:rPr>
            <w:rFonts w:ascii="Segoe UI" w:eastAsia="Times New Roman" w:hAnsi="Segoe UI" w:cs="Segoe UI"/>
            <w:color w:val="201F1E"/>
            <w:sz w:val="23"/>
            <w:szCs w:val="23"/>
            <w:lang w:eastAsia="fr-CA"/>
          </w:rPr>
          <w:t xml:space="preserve"> des i</w:t>
        </w:r>
      </w:ins>
      <w:del w:id="17" w:author="Bouchard Jacinthe" w:date="2021-02-13T14:34:00Z">
        <w:r w:rsidRPr="00922326" w:rsidDel="00922326">
          <w:rPr>
            <w:rFonts w:ascii="Segoe UI" w:eastAsia="Times New Roman" w:hAnsi="Segoe UI" w:cs="Segoe UI"/>
            <w:color w:val="201F1E"/>
            <w:sz w:val="23"/>
            <w:szCs w:val="23"/>
            <w:lang w:eastAsia="fr-CA"/>
          </w:rPr>
          <w:delText>I</w:delText>
        </w:r>
      </w:del>
      <w:r w:rsidRPr="00922326">
        <w:rPr>
          <w:rFonts w:ascii="Segoe UI" w:eastAsia="Times New Roman" w:hAnsi="Segoe UI" w:cs="Segoe UI"/>
          <w:color w:val="201F1E"/>
          <w:sz w:val="23"/>
          <w:szCs w:val="23"/>
          <w:lang w:eastAsia="fr-CA"/>
        </w:rPr>
        <w:t xml:space="preserve">mages, </w:t>
      </w:r>
      <w:ins w:id="18" w:author="Bouchard Jacinthe" w:date="2021-02-13T14:34:00Z">
        <w:r>
          <w:rPr>
            <w:rFonts w:ascii="Segoe UI" w:eastAsia="Times New Roman" w:hAnsi="Segoe UI" w:cs="Segoe UI"/>
            <w:color w:val="201F1E"/>
            <w:sz w:val="23"/>
            <w:szCs w:val="23"/>
            <w:lang w:eastAsia="fr-CA"/>
          </w:rPr>
          <w:t xml:space="preserve">de la </w:t>
        </w:r>
      </w:ins>
      <w:r w:rsidRPr="00922326">
        <w:rPr>
          <w:rFonts w:ascii="Segoe UI" w:eastAsia="Times New Roman" w:hAnsi="Segoe UI" w:cs="Segoe UI"/>
          <w:color w:val="201F1E"/>
          <w:sz w:val="23"/>
          <w:szCs w:val="23"/>
          <w:lang w:eastAsia="fr-CA"/>
        </w:rPr>
        <w:t xml:space="preserve">musique et </w:t>
      </w:r>
      <w:ins w:id="19" w:author="Bouchard Jacinthe" w:date="2021-02-13T14:34:00Z">
        <w:r>
          <w:rPr>
            <w:rFonts w:ascii="Segoe UI" w:eastAsia="Times New Roman" w:hAnsi="Segoe UI" w:cs="Segoe UI"/>
            <w:color w:val="201F1E"/>
            <w:sz w:val="23"/>
            <w:szCs w:val="23"/>
            <w:lang w:eastAsia="fr-CA"/>
          </w:rPr>
          <w:t xml:space="preserve">des </w:t>
        </w:r>
      </w:ins>
      <w:r w:rsidRPr="00922326">
        <w:rPr>
          <w:rFonts w:ascii="Segoe UI" w:eastAsia="Times New Roman" w:hAnsi="Segoe UI" w:cs="Segoe UI"/>
          <w:color w:val="201F1E"/>
          <w:sz w:val="23"/>
          <w:szCs w:val="23"/>
          <w:lang w:eastAsia="fr-CA"/>
        </w:rPr>
        <w:t>animations simples</w:t>
      </w:r>
      <w:del w:id="20" w:author="Bouchard Jacinthe" w:date="2021-02-13T14:34:00Z">
        <w:r w:rsidRPr="00922326" w:rsidDel="00922326">
          <w:rPr>
            <w:rFonts w:ascii="Segoe UI" w:eastAsia="Times New Roman" w:hAnsi="Segoe UI" w:cs="Segoe UI"/>
            <w:color w:val="201F1E"/>
            <w:sz w:val="23"/>
            <w:szCs w:val="23"/>
            <w:lang w:eastAsia="fr-CA"/>
          </w:rPr>
          <w:delText xml:space="preserve"> seront au menu</w:delText>
        </w:r>
      </w:del>
      <w:r w:rsidRPr="00922326">
        <w:rPr>
          <w:rFonts w:ascii="Segoe UI" w:eastAsia="Times New Roman" w:hAnsi="Segoe UI" w:cs="Segoe UI"/>
          <w:color w:val="201F1E"/>
          <w:sz w:val="23"/>
          <w:szCs w:val="23"/>
          <w:lang w:eastAsia="fr-CA"/>
        </w:rPr>
        <w:t>.</w:t>
      </w:r>
      <w:ins w:id="21" w:author="Bouchard Jacinthe" w:date="2021-02-13T14:47:00Z">
        <w:r w:rsidR="00993B4C">
          <w:rPr>
            <w:rFonts w:ascii="Segoe UI" w:eastAsia="Times New Roman" w:hAnsi="Segoe UI" w:cs="Segoe UI"/>
            <w:color w:val="201F1E"/>
            <w:sz w:val="23"/>
            <w:szCs w:val="23"/>
            <w:lang w:eastAsia="fr-CA"/>
          </w:rPr>
          <w:t xml:space="preserve"> </w:t>
        </w:r>
      </w:ins>
      <w:ins w:id="22" w:author="Bouchard Jacinthe" w:date="2021-02-13T14:48:00Z">
        <w:r w:rsidR="00993B4C">
          <w:rPr>
            <w:rFonts w:ascii="Segoe UI" w:eastAsia="Times New Roman" w:hAnsi="Segoe UI" w:cs="Segoe UI"/>
            <w:color w:val="201F1E"/>
            <w:sz w:val="23"/>
            <w:szCs w:val="23"/>
            <w:lang w:eastAsia="fr-CA"/>
          </w:rPr>
          <w:t xml:space="preserve">Les principaux défis technologiques que nous aurons à relever seront </w:t>
        </w:r>
      </w:ins>
      <w:ins w:id="23" w:author="Bouchard Jacinthe" w:date="2021-02-13T14:49:00Z">
        <w:r w:rsidR="00993B4C">
          <w:rPr>
            <w:rFonts w:ascii="Segoe UI" w:eastAsia="Times New Roman" w:hAnsi="Segoe UI" w:cs="Segoe UI"/>
            <w:color w:val="201F1E"/>
            <w:sz w:val="23"/>
            <w:szCs w:val="23"/>
            <w:lang w:eastAsia="fr-CA"/>
          </w:rPr>
          <w:t>de créer une feuille de style q</w:t>
        </w:r>
      </w:ins>
      <w:ins w:id="24" w:author="Bouchard Jacinthe" w:date="2021-02-13T14:50:00Z">
        <w:r w:rsidR="00993B4C">
          <w:rPr>
            <w:rFonts w:ascii="Segoe UI" w:eastAsia="Times New Roman" w:hAnsi="Segoe UI" w:cs="Segoe UI"/>
            <w:color w:val="201F1E"/>
            <w:sz w:val="23"/>
            <w:szCs w:val="23"/>
            <w:lang w:eastAsia="fr-CA"/>
          </w:rPr>
          <w:t>ui permettra de transmettre la vision du projet que nous avons présentée sur la maquette et de mettre en place des animations javasc</w:t>
        </w:r>
      </w:ins>
      <w:ins w:id="25" w:author="Bouchard Jacinthe" w:date="2021-02-13T14:51:00Z">
        <w:r w:rsidR="00993B4C">
          <w:rPr>
            <w:rFonts w:ascii="Segoe UI" w:eastAsia="Times New Roman" w:hAnsi="Segoe UI" w:cs="Segoe UI"/>
            <w:color w:val="201F1E"/>
            <w:sz w:val="23"/>
            <w:szCs w:val="23"/>
            <w:lang w:eastAsia="fr-CA"/>
          </w:rPr>
          <w:t xml:space="preserve">ript simples qui seront fonctionelles. </w:t>
        </w:r>
      </w:ins>
    </w:p>
    <w:p w14:paraId="7821D2B6" w14:textId="77777777"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p>
    <w:p w14:paraId="449D8109" w14:textId="157BEC52"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 xml:space="preserve">Maquette: </w:t>
      </w:r>
      <w:ins w:id="26" w:author="Bouchard Jacinthe" w:date="2021-02-13T14:45:00Z">
        <w:r w:rsidR="0056696B">
          <w:rPr>
            <w:rFonts w:ascii="Segoe UI" w:eastAsia="Times New Roman" w:hAnsi="Segoe UI" w:cs="Segoe UI"/>
            <w:color w:val="201F1E"/>
            <w:sz w:val="23"/>
            <w:szCs w:val="23"/>
            <w:lang w:eastAsia="fr-CA"/>
          </w:rPr>
          <w:t>(</w:t>
        </w:r>
        <w:r w:rsidR="0056696B" w:rsidRPr="0056696B">
          <w:rPr>
            <w:rFonts w:ascii="Segoe UI" w:eastAsia="Times New Roman" w:hAnsi="Segoe UI" w:cs="Segoe UI"/>
            <w:color w:val="201F1E"/>
            <w:sz w:val="23"/>
            <w:szCs w:val="23"/>
            <w:highlight w:val="yellow"/>
            <w:lang w:eastAsia="fr-CA"/>
            <w:rPrChange w:id="27" w:author="Bouchard Jacinthe" w:date="2021-02-13T14:46:00Z">
              <w:rPr>
                <w:rFonts w:ascii="Segoe UI" w:eastAsia="Times New Roman" w:hAnsi="Segoe UI" w:cs="Segoe UI"/>
                <w:color w:val="201F1E"/>
                <w:sz w:val="23"/>
                <w:szCs w:val="23"/>
                <w:lang w:eastAsia="fr-CA"/>
              </w:rPr>
            </w:rPrChange>
          </w:rPr>
          <w:t>Il f</w:t>
        </w:r>
      </w:ins>
      <w:ins w:id="28" w:author="Bouchard Jacinthe" w:date="2021-02-13T14:46:00Z">
        <w:r w:rsidR="0056696B" w:rsidRPr="0056696B">
          <w:rPr>
            <w:rFonts w:ascii="Segoe UI" w:eastAsia="Times New Roman" w:hAnsi="Segoe UI" w:cs="Segoe UI"/>
            <w:color w:val="201F1E"/>
            <w:sz w:val="23"/>
            <w:szCs w:val="23"/>
            <w:highlight w:val="yellow"/>
            <w:lang w:eastAsia="fr-CA"/>
            <w:rPrChange w:id="29" w:author="Bouchard Jacinthe" w:date="2021-02-13T14:46:00Z">
              <w:rPr>
                <w:rFonts w:ascii="Segoe UI" w:eastAsia="Times New Roman" w:hAnsi="Segoe UI" w:cs="Segoe UI"/>
                <w:color w:val="201F1E"/>
                <w:sz w:val="23"/>
                <w:szCs w:val="23"/>
                <w:lang w:eastAsia="fr-CA"/>
              </w:rPr>
            </w:rPrChange>
          </w:rPr>
          <w:t>audra modifier le texte pour indiquer si c’est un lien vers un PDF ou des PNG intégrés à la page</w:t>
        </w:r>
        <w:r w:rsidR="0056696B">
          <w:rPr>
            <w:rFonts w:ascii="Segoe UI" w:eastAsia="Times New Roman" w:hAnsi="Segoe UI" w:cs="Segoe UI"/>
            <w:color w:val="201F1E"/>
            <w:sz w:val="23"/>
            <w:szCs w:val="23"/>
            <w:lang w:eastAsia="fr-CA"/>
          </w:rPr>
          <w:t xml:space="preserve">) </w:t>
        </w:r>
      </w:ins>
      <w:ins w:id="30" w:author="Bouchard Jacinthe" w:date="2021-02-13T14:35:00Z">
        <w:r>
          <w:rPr>
            <w:rFonts w:ascii="Segoe UI" w:eastAsia="Times New Roman" w:hAnsi="Segoe UI" w:cs="Segoe UI"/>
            <w:color w:val="201F1E"/>
            <w:sz w:val="23"/>
            <w:szCs w:val="23"/>
            <w:lang w:eastAsia="fr-CA"/>
          </w:rPr>
          <w:t>Notre maquette a été créée</w:t>
        </w:r>
      </w:ins>
      <w:ins w:id="31" w:author="Bouchard Jacinthe" w:date="2021-02-13T14:36:00Z">
        <w:r>
          <w:rPr>
            <w:rFonts w:ascii="Segoe UI" w:eastAsia="Times New Roman" w:hAnsi="Segoe UI" w:cs="Segoe UI"/>
            <w:color w:val="201F1E"/>
            <w:sz w:val="23"/>
            <w:szCs w:val="23"/>
            <w:lang w:eastAsia="fr-CA"/>
          </w:rPr>
          <w:t xml:space="preserve"> à l’aide d’InDesign. Les images et les captures de vidéos qui s’y trouvent </w:t>
        </w:r>
      </w:ins>
      <w:ins w:id="32" w:author="Bouchard Jacinthe" w:date="2021-02-13T14:37:00Z">
        <w:r>
          <w:rPr>
            <w:rFonts w:ascii="Segoe UI" w:eastAsia="Times New Roman" w:hAnsi="Segoe UI" w:cs="Segoe UI"/>
            <w:color w:val="201F1E"/>
            <w:sz w:val="23"/>
            <w:szCs w:val="23"/>
            <w:lang w:eastAsia="fr-CA"/>
          </w:rPr>
          <w:t>sont libres de droits</w:t>
        </w:r>
      </w:ins>
      <w:ins w:id="33" w:author="Bouchard Jacinthe" w:date="2021-02-13T14:38:00Z">
        <w:r>
          <w:rPr>
            <w:rFonts w:ascii="Segoe UI" w:eastAsia="Times New Roman" w:hAnsi="Segoe UI" w:cs="Segoe UI"/>
            <w:color w:val="201F1E"/>
            <w:sz w:val="23"/>
            <w:szCs w:val="23"/>
            <w:lang w:eastAsia="fr-CA"/>
          </w:rPr>
          <w:t xml:space="preserve"> et représentent bien le type d’image et de vidéos que nous souhaitons ajouter à notre projet. </w:t>
        </w:r>
      </w:ins>
      <w:del w:id="34" w:author="Bouchard Jacinthe" w:date="2021-02-13T14:38:00Z">
        <w:r w:rsidRPr="00922326" w:rsidDel="00922326">
          <w:rPr>
            <w:rFonts w:ascii="Segoe UI" w:eastAsia="Times New Roman" w:hAnsi="Segoe UI" w:cs="Segoe UI"/>
            <w:color w:val="201F1E"/>
            <w:sz w:val="23"/>
            <w:szCs w:val="23"/>
            <w:lang w:eastAsia="fr-CA"/>
          </w:rPr>
          <w:delText>je pourrais concevoir quelque chose avec InDesign ? On pourrait fouiller des images libres de droit, des idées d'objets qui pourraient être animés, de visuel qui pourrait être approprié pour les différentes parties du textes... As-tu des idées?</w:delText>
        </w:r>
      </w:del>
    </w:p>
    <w:p w14:paraId="696C05EB" w14:textId="77777777"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p>
    <w:p w14:paraId="1A6D3B7D" w14:textId="5D0E56C2" w:rsidR="00BC6827"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Survol des techniques</w:t>
      </w:r>
      <w:ins w:id="35" w:author="Bouchard Jacinthe" w:date="2021-02-13T14:39:00Z">
        <w:r w:rsidR="00BC6827">
          <w:rPr>
            <w:rFonts w:ascii="Segoe UI" w:eastAsia="Times New Roman" w:hAnsi="Segoe UI" w:cs="Segoe UI"/>
            <w:color w:val="201F1E"/>
            <w:sz w:val="23"/>
            <w:szCs w:val="23"/>
            <w:lang w:eastAsia="fr-CA"/>
          </w:rPr>
          <w:t> :</w:t>
        </w:r>
      </w:ins>
      <w:del w:id="36" w:author="Bouchard Jacinthe" w:date="2021-02-13T14:39:00Z">
        <w:r w:rsidRPr="00922326" w:rsidDel="00BC6827">
          <w:rPr>
            <w:rFonts w:ascii="Segoe UI" w:eastAsia="Times New Roman" w:hAnsi="Segoe UI" w:cs="Segoe UI"/>
            <w:color w:val="201F1E"/>
            <w:sz w:val="23"/>
            <w:szCs w:val="23"/>
            <w:lang w:eastAsia="fr-CA"/>
          </w:rPr>
          <w:delText xml:space="preserve"> (je ne sais pas si on doit dire déjà les types de fonctions qui seront utilisées, je ne suis pas rendue dans ces détails, mais je ne pense pas que ce sera super compliqué...)</w:delText>
        </w:r>
      </w:del>
    </w:p>
    <w:p w14:paraId="3C2CB6C2" w14:textId="06393E0E" w:rsidR="00BC6827" w:rsidRPr="00993B4C" w:rsidRDefault="00BC6827" w:rsidP="00993B4C">
      <w:pPr>
        <w:numPr>
          <w:ilvl w:val="0"/>
          <w:numId w:val="1"/>
        </w:numPr>
        <w:shd w:val="clear" w:color="auto" w:fill="FFFFFF"/>
        <w:spacing w:before="100" w:beforeAutospacing="1" w:after="100" w:afterAutospacing="1" w:line="240" w:lineRule="auto"/>
        <w:textAlignment w:val="baseline"/>
        <w:rPr>
          <w:ins w:id="37" w:author="Bouchard Jacinthe" w:date="2021-02-13T14:42:00Z"/>
          <w:rFonts w:ascii="Segoe UI" w:eastAsia="Times New Roman" w:hAnsi="Segoe UI" w:cs="Segoe UI"/>
          <w:color w:val="201F1E"/>
          <w:sz w:val="23"/>
          <w:szCs w:val="23"/>
          <w:lang w:eastAsia="fr-CA"/>
        </w:rPr>
      </w:pPr>
      <w:ins w:id="38" w:author="Bouchard Jacinthe" w:date="2021-02-13T14:42:00Z">
        <w:r>
          <w:rPr>
            <w:rFonts w:ascii="Segoe UI" w:eastAsia="Times New Roman" w:hAnsi="Segoe UI" w:cs="Segoe UI"/>
            <w:color w:val="201F1E"/>
            <w:sz w:val="23"/>
            <w:szCs w:val="23"/>
            <w:lang w:eastAsia="fr-CA"/>
          </w:rPr>
          <w:t xml:space="preserve">Site </w:t>
        </w:r>
      </w:ins>
      <w:ins w:id="39" w:author="Bouchard Jacinthe" w:date="2021-02-13T14:43:00Z">
        <w:r>
          <w:rPr>
            <w:rFonts w:ascii="Segoe UI" w:eastAsia="Times New Roman" w:hAnsi="Segoe UI" w:cs="Segoe UI"/>
            <w:color w:val="201F1E"/>
            <w:sz w:val="23"/>
            <w:szCs w:val="23"/>
            <w:lang w:eastAsia="fr-CA"/>
          </w:rPr>
          <w:t>web bâti à l’aide de Github pages à partir de fichiers HTML, CSS et JS</w:t>
        </w:r>
      </w:ins>
    </w:p>
    <w:p w14:paraId="5F0D9DBA" w14:textId="0EFC43E5" w:rsidR="00922326" w:rsidRPr="00922326" w:rsidRDefault="00BC6827" w:rsidP="00922326">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ins w:id="40" w:author="Bouchard Jacinthe" w:date="2021-02-13T14:39:00Z">
        <w:r>
          <w:rPr>
            <w:rFonts w:ascii="Segoe UI" w:eastAsia="Times New Roman" w:hAnsi="Segoe UI" w:cs="Segoe UI"/>
            <w:color w:val="201F1E"/>
            <w:sz w:val="23"/>
            <w:szCs w:val="23"/>
            <w:lang w:eastAsia="fr-CA"/>
          </w:rPr>
          <w:t>A</w:t>
        </w:r>
      </w:ins>
      <w:del w:id="41" w:author="Bouchard Jacinthe" w:date="2021-02-13T14:39:00Z">
        <w:r w:rsidR="00922326" w:rsidRPr="00922326" w:rsidDel="00BC6827">
          <w:rPr>
            <w:rFonts w:ascii="Segoe UI" w:eastAsia="Times New Roman" w:hAnsi="Segoe UI" w:cs="Segoe UI"/>
            <w:color w:val="201F1E"/>
            <w:sz w:val="23"/>
            <w:szCs w:val="23"/>
            <w:lang w:eastAsia="fr-CA"/>
          </w:rPr>
          <w:delText>a</w:delText>
        </w:r>
      </w:del>
      <w:r w:rsidR="00922326" w:rsidRPr="00922326">
        <w:rPr>
          <w:rFonts w:ascii="Segoe UI" w:eastAsia="Times New Roman" w:hAnsi="Segoe UI" w:cs="Segoe UI"/>
          <w:color w:val="201F1E"/>
          <w:sz w:val="23"/>
          <w:szCs w:val="23"/>
          <w:lang w:eastAsia="fr-CA"/>
        </w:rPr>
        <w:t>nimations simples avec Javascript</w:t>
      </w:r>
      <w:ins w:id="42" w:author="Bouchard Jacinthe" w:date="2021-02-13T14:40:00Z">
        <w:r>
          <w:rPr>
            <w:rFonts w:ascii="Segoe UI" w:eastAsia="Times New Roman" w:hAnsi="Segoe UI" w:cs="Segoe UI"/>
            <w:color w:val="201F1E"/>
            <w:sz w:val="23"/>
            <w:szCs w:val="23"/>
            <w:lang w:eastAsia="fr-CA"/>
          </w:rPr>
          <w:t xml:space="preserve"> : </w:t>
        </w:r>
      </w:ins>
      <w:del w:id="43" w:author="Bouchard Jacinthe" w:date="2021-02-13T14:40:00Z">
        <w:r w:rsidR="00922326" w:rsidRPr="00922326" w:rsidDel="00BC6827">
          <w:rPr>
            <w:rFonts w:ascii="Segoe UI" w:eastAsia="Times New Roman" w:hAnsi="Segoe UI" w:cs="Segoe UI"/>
            <w:color w:val="201F1E"/>
            <w:sz w:val="23"/>
            <w:szCs w:val="23"/>
            <w:lang w:eastAsia="fr-CA"/>
          </w:rPr>
          <w:delText xml:space="preserve"> - </w:delText>
        </w:r>
      </w:del>
      <w:r w:rsidR="00922326" w:rsidRPr="00922326">
        <w:rPr>
          <w:rFonts w:ascii="Segoe UI" w:eastAsia="Times New Roman" w:hAnsi="Segoe UI" w:cs="Segoe UI"/>
          <w:color w:val="201F1E"/>
          <w:sz w:val="23"/>
          <w:szCs w:val="23"/>
          <w:lang w:eastAsia="fr-CA"/>
        </w:rPr>
        <w:t xml:space="preserve">à l'ouverture de la page </w:t>
      </w:r>
      <w:del w:id="44" w:author="Bouchard Jacinthe" w:date="2021-02-13T14:40:00Z">
        <w:r w:rsidR="00922326" w:rsidRPr="00922326" w:rsidDel="00BC6827">
          <w:rPr>
            <w:rFonts w:ascii="Segoe UI" w:eastAsia="Times New Roman" w:hAnsi="Segoe UI" w:cs="Segoe UI"/>
            <w:color w:val="201F1E"/>
            <w:sz w:val="23"/>
            <w:szCs w:val="23"/>
            <w:lang w:eastAsia="fr-CA"/>
          </w:rPr>
          <w:delText xml:space="preserve">- </w:delText>
        </w:r>
      </w:del>
      <w:r w:rsidR="00922326" w:rsidRPr="00922326">
        <w:rPr>
          <w:rFonts w:ascii="Segoe UI" w:eastAsia="Times New Roman" w:hAnsi="Segoe UI" w:cs="Segoe UI"/>
          <w:color w:val="201F1E"/>
          <w:sz w:val="23"/>
          <w:szCs w:val="23"/>
          <w:lang w:eastAsia="fr-CA"/>
        </w:rPr>
        <w:t xml:space="preserve">ou </w:t>
      </w:r>
      <w:ins w:id="45" w:author="Bouchard Jacinthe" w:date="2021-02-13T14:40:00Z">
        <w:r>
          <w:rPr>
            <w:rFonts w:ascii="Segoe UI" w:eastAsia="Times New Roman" w:hAnsi="Segoe UI" w:cs="Segoe UI"/>
            <w:color w:val="201F1E"/>
            <w:sz w:val="23"/>
            <w:szCs w:val="23"/>
            <w:lang w:eastAsia="fr-CA"/>
          </w:rPr>
          <w:t>a</w:t>
        </w:r>
      </w:ins>
      <w:ins w:id="46" w:author="Bouchard Jacinthe" w:date="2021-02-13T14:41:00Z">
        <w:r>
          <w:rPr>
            <w:rFonts w:ascii="Segoe UI" w:eastAsia="Times New Roman" w:hAnsi="Segoe UI" w:cs="Segoe UI"/>
            <w:color w:val="201F1E"/>
            <w:sz w:val="23"/>
            <w:szCs w:val="23"/>
            <w:lang w:eastAsia="fr-CA"/>
          </w:rPr>
          <w:t>u clic -</w:t>
        </w:r>
      </w:ins>
      <w:r w:rsidR="00922326" w:rsidRPr="00922326">
        <w:rPr>
          <w:rFonts w:ascii="Segoe UI" w:eastAsia="Times New Roman" w:hAnsi="Segoe UI" w:cs="Segoe UI"/>
          <w:color w:val="201F1E"/>
          <w:sz w:val="23"/>
          <w:szCs w:val="23"/>
          <w:lang w:eastAsia="fr-CA"/>
        </w:rPr>
        <w:t>addition de texte sur une page</w:t>
      </w:r>
      <w:ins w:id="47" w:author="Bouchard Jacinthe" w:date="2021-02-13T14:41:00Z">
        <w:r>
          <w:rPr>
            <w:rFonts w:ascii="Segoe UI" w:eastAsia="Times New Roman" w:hAnsi="Segoe UI" w:cs="Segoe UI"/>
            <w:color w:val="201F1E"/>
            <w:sz w:val="23"/>
            <w:szCs w:val="23"/>
            <w:lang w:eastAsia="fr-CA"/>
          </w:rPr>
          <w:t>, arrière-plan clignotant</w:t>
        </w:r>
      </w:ins>
      <w:ins w:id="48" w:author="Bouchard Jacinthe" w:date="2021-02-13T14:42:00Z">
        <w:r>
          <w:rPr>
            <w:rFonts w:ascii="Segoe UI" w:eastAsia="Times New Roman" w:hAnsi="Segoe UI" w:cs="Segoe UI"/>
            <w:color w:val="201F1E"/>
            <w:sz w:val="23"/>
            <w:szCs w:val="23"/>
            <w:lang w:eastAsia="fr-CA"/>
          </w:rPr>
          <w:t>;</w:t>
        </w:r>
      </w:ins>
      <w:del w:id="49" w:author="Bouchard Jacinthe" w:date="2021-02-13T14:41:00Z">
        <w:r w:rsidR="00922326" w:rsidRPr="00922326" w:rsidDel="00BC6827">
          <w:rPr>
            <w:rFonts w:ascii="Segoe UI" w:eastAsia="Times New Roman" w:hAnsi="Segoe UI" w:cs="Segoe UI"/>
            <w:color w:val="201F1E"/>
            <w:sz w:val="23"/>
            <w:szCs w:val="23"/>
            <w:lang w:eastAsia="fr-CA"/>
          </w:rPr>
          <w:delText xml:space="preserve"> sur un clic</w:delText>
        </w:r>
      </w:del>
    </w:p>
    <w:p w14:paraId="2868D0A6" w14:textId="0454F17F" w:rsidR="00922326" w:rsidRDefault="00BC6827" w:rsidP="00922326">
      <w:pPr>
        <w:numPr>
          <w:ilvl w:val="0"/>
          <w:numId w:val="1"/>
        </w:numPr>
        <w:shd w:val="clear" w:color="auto" w:fill="FFFFFF"/>
        <w:spacing w:before="100" w:beforeAutospacing="1" w:after="100" w:afterAutospacing="1" w:line="240" w:lineRule="auto"/>
        <w:textAlignment w:val="baseline"/>
        <w:rPr>
          <w:ins w:id="50" w:author="Bouchard Jacinthe" w:date="2021-02-13T14:42:00Z"/>
          <w:rFonts w:ascii="Segoe UI" w:eastAsia="Times New Roman" w:hAnsi="Segoe UI" w:cs="Segoe UI"/>
          <w:color w:val="201F1E"/>
          <w:sz w:val="23"/>
          <w:szCs w:val="23"/>
          <w:lang w:eastAsia="fr-CA"/>
        </w:rPr>
      </w:pPr>
      <w:ins w:id="51" w:author="Bouchard Jacinthe" w:date="2021-02-13T14:39:00Z">
        <w:r>
          <w:rPr>
            <w:rFonts w:ascii="Segoe UI" w:eastAsia="Times New Roman" w:hAnsi="Segoe UI" w:cs="Segoe UI"/>
            <w:color w:val="201F1E"/>
            <w:sz w:val="23"/>
            <w:szCs w:val="23"/>
            <w:lang w:eastAsia="fr-CA"/>
          </w:rPr>
          <w:t>A</w:t>
        </w:r>
      </w:ins>
      <w:del w:id="52" w:author="Bouchard Jacinthe" w:date="2021-02-13T14:39:00Z">
        <w:r w:rsidR="00922326" w:rsidRPr="00922326" w:rsidDel="00BC6827">
          <w:rPr>
            <w:rFonts w:ascii="Segoe UI" w:eastAsia="Times New Roman" w:hAnsi="Segoe UI" w:cs="Segoe UI"/>
            <w:color w:val="201F1E"/>
            <w:sz w:val="23"/>
            <w:szCs w:val="23"/>
            <w:lang w:eastAsia="fr-CA"/>
          </w:rPr>
          <w:delText>a</w:delText>
        </w:r>
      </w:del>
      <w:r w:rsidR="00922326" w:rsidRPr="00922326">
        <w:rPr>
          <w:rFonts w:ascii="Segoe UI" w:eastAsia="Times New Roman" w:hAnsi="Segoe UI" w:cs="Segoe UI"/>
          <w:color w:val="201F1E"/>
          <w:sz w:val="23"/>
          <w:szCs w:val="23"/>
          <w:lang w:eastAsia="fr-CA"/>
        </w:rPr>
        <w:t>ddition de musique avec Javascript (sur un clic ou automatiquement)</w:t>
      </w:r>
      <w:ins w:id="53" w:author="Bouchard Jacinthe" w:date="2021-02-13T14:40:00Z">
        <w:r>
          <w:rPr>
            <w:rFonts w:ascii="Segoe UI" w:eastAsia="Times New Roman" w:hAnsi="Segoe UI" w:cs="Segoe UI"/>
            <w:color w:val="201F1E"/>
            <w:sz w:val="23"/>
            <w:szCs w:val="23"/>
            <w:lang w:eastAsia="fr-CA"/>
          </w:rPr>
          <w:t>;</w:t>
        </w:r>
      </w:ins>
    </w:p>
    <w:p w14:paraId="49C13C40" w14:textId="4E9FF365" w:rsidR="00BC6827" w:rsidRPr="00922326" w:rsidRDefault="00BC6827" w:rsidP="00922326">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ins w:id="54" w:author="Bouchard Jacinthe" w:date="2021-02-13T14:42:00Z">
        <w:r>
          <w:rPr>
            <w:rFonts w:ascii="Segoe UI" w:eastAsia="Times New Roman" w:hAnsi="Segoe UI" w:cs="Segoe UI"/>
            <w:color w:val="201F1E"/>
            <w:sz w:val="23"/>
            <w:szCs w:val="23"/>
            <w:lang w:eastAsia="fr-CA"/>
          </w:rPr>
          <w:t xml:space="preserve">Lecture de vidéos avec Javascript </w:t>
        </w:r>
        <w:r w:rsidRPr="00922326">
          <w:rPr>
            <w:rFonts w:ascii="Segoe UI" w:eastAsia="Times New Roman" w:hAnsi="Segoe UI" w:cs="Segoe UI"/>
            <w:color w:val="201F1E"/>
            <w:sz w:val="23"/>
            <w:szCs w:val="23"/>
            <w:lang w:eastAsia="fr-CA"/>
          </w:rPr>
          <w:t>(sur un clic ou automatiquement)</w:t>
        </w:r>
        <w:r>
          <w:rPr>
            <w:rFonts w:ascii="Segoe UI" w:eastAsia="Times New Roman" w:hAnsi="Segoe UI" w:cs="Segoe UI"/>
            <w:color w:val="201F1E"/>
            <w:sz w:val="23"/>
            <w:szCs w:val="23"/>
            <w:lang w:eastAsia="fr-CA"/>
          </w:rPr>
          <w:t>;</w:t>
        </w:r>
      </w:ins>
    </w:p>
    <w:p w14:paraId="6C524C58" w14:textId="77777777" w:rsidR="003A53CB" w:rsidRDefault="003A53CB"/>
    <w:sectPr w:rsidR="003A53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1849"/>
    <w:multiLevelType w:val="multilevel"/>
    <w:tmpl w:val="C11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uchard Jacinthe">
    <w15:presenceInfo w15:providerId="None" w15:userId="Bouchard Jacint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26"/>
    <w:rsid w:val="002673B3"/>
    <w:rsid w:val="003A53CB"/>
    <w:rsid w:val="003D7E0F"/>
    <w:rsid w:val="0056696B"/>
    <w:rsid w:val="007A4900"/>
    <w:rsid w:val="00922326"/>
    <w:rsid w:val="00966C78"/>
    <w:rsid w:val="00993B4C"/>
    <w:rsid w:val="00B02470"/>
    <w:rsid w:val="00BC6827"/>
    <w:rsid w:val="00F63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6AB8"/>
  <w15:chartTrackingRefBased/>
  <w15:docId w15:val="{89B26B58-6C09-4BA2-9E0A-67B9E435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3B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3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358824">
      <w:bodyDiv w:val="1"/>
      <w:marLeft w:val="0"/>
      <w:marRight w:val="0"/>
      <w:marTop w:val="0"/>
      <w:marBottom w:val="0"/>
      <w:divBdr>
        <w:top w:val="none" w:sz="0" w:space="0" w:color="auto"/>
        <w:left w:val="none" w:sz="0" w:space="0" w:color="auto"/>
        <w:bottom w:val="none" w:sz="0" w:space="0" w:color="auto"/>
        <w:right w:val="none" w:sz="0" w:space="0" w:color="auto"/>
      </w:divBdr>
      <w:divsChild>
        <w:div w:id="1053582695">
          <w:marLeft w:val="0"/>
          <w:marRight w:val="0"/>
          <w:marTop w:val="0"/>
          <w:marBottom w:val="0"/>
          <w:divBdr>
            <w:top w:val="none" w:sz="0" w:space="0" w:color="auto"/>
            <w:left w:val="none" w:sz="0" w:space="0" w:color="auto"/>
            <w:bottom w:val="none" w:sz="0" w:space="0" w:color="auto"/>
            <w:right w:val="none" w:sz="0" w:space="0" w:color="auto"/>
          </w:divBdr>
        </w:div>
        <w:div w:id="1069697363">
          <w:marLeft w:val="0"/>
          <w:marRight w:val="0"/>
          <w:marTop w:val="0"/>
          <w:marBottom w:val="0"/>
          <w:divBdr>
            <w:top w:val="none" w:sz="0" w:space="0" w:color="auto"/>
            <w:left w:val="none" w:sz="0" w:space="0" w:color="auto"/>
            <w:bottom w:val="none" w:sz="0" w:space="0" w:color="auto"/>
            <w:right w:val="none" w:sz="0" w:space="0" w:color="auto"/>
          </w:divBdr>
        </w:div>
        <w:div w:id="619142810">
          <w:marLeft w:val="0"/>
          <w:marRight w:val="0"/>
          <w:marTop w:val="0"/>
          <w:marBottom w:val="0"/>
          <w:divBdr>
            <w:top w:val="none" w:sz="0" w:space="0" w:color="auto"/>
            <w:left w:val="none" w:sz="0" w:space="0" w:color="auto"/>
            <w:bottom w:val="none" w:sz="0" w:space="0" w:color="auto"/>
            <w:right w:val="none" w:sz="0" w:space="0" w:color="auto"/>
          </w:divBdr>
        </w:div>
        <w:div w:id="1519536557">
          <w:marLeft w:val="0"/>
          <w:marRight w:val="0"/>
          <w:marTop w:val="0"/>
          <w:marBottom w:val="0"/>
          <w:divBdr>
            <w:top w:val="none" w:sz="0" w:space="0" w:color="auto"/>
            <w:left w:val="none" w:sz="0" w:space="0" w:color="auto"/>
            <w:bottom w:val="none" w:sz="0" w:space="0" w:color="auto"/>
            <w:right w:val="none" w:sz="0" w:space="0" w:color="auto"/>
          </w:divBdr>
        </w:div>
        <w:div w:id="539055133">
          <w:marLeft w:val="0"/>
          <w:marRight w:val="0"/>
          <w:marTop w:val="0"/>
          <w:marBottom w:val="0"/>
          <w:divBdr>
            <w:top w:val="none" w:sz="0" w:space="0" w:color="auto"/>
            <w:left w:val="none" w:sz="0" w:space="0" w:color="auto"/>
            <w:bottom w:val="none" w:sz="0" w:space="0" w:color="auto"/>
            <w:right w:val="none" w:sz="0" w:space="0" w:color="auto"/>
          </w:divBdr>
        </w:div>
        <w:div w:id="349962857">
          <w:marLeft w:val="0"/>
          <w:marRight w:val="0"/>
          <w:marTop w:val="0"/>
          <w:marBottom w:val="0"/>
          <w:divBdr>
            <w:top w:val="none" w:sz="0" w:space="0" w:color="auto"/>
            <w:left w:val="none" w:sz="0" w:space="0" w:color="auto"/>
            <w:bottom w:val="none" w:sz="0" w:space="0" w:color="auto"/>
            <w:right w:val="none" w:sz="0" w:space="0" w:color="auto"/>
          </w:divBdr>
          <w:divsChild>
            <w:div w:id="329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303</Words>
  <Characters>1668</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Bouchard Jacinthe</dc:creator>
  <cp:keywords/>
  <dc:description/>
  <cp:lastModifiedBy>Bouchard Jacinthe</cp:lastModifiedBy>
  <cp:revision>4</cp:revision>
  <dcterms:created xsi:type="dcterms:W3CDTF">2021-02-13T19:29:00Z</dcterms:created>
  <dcterms:modified xsi:type="dcterms:W3CDTF">2021-02-13T19:55:00Z</dcterms:modified>
</cp:coreProperties>
</file>